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C12E" w14:textId="060A49E2" w:rsidR="00802AD4" w:rsidRPr="004135E8" w:rsidRDefault="0013283E" w:rsidP="002368F6">
      <w:pPr>
        <w:pStyle w:val="Title"/>
        <w:numPr>
          <w:ilvl w:val="0"/>
          <w:numId w:val="3"/>
        </w:numPr>
      </w:pPr>
      <w:r>
        <w:t>Installing</w:t>
      </w:r>
      <w:r w:rsidR="00802AD4" w:rsidRPr="004135E8">
        <w:t xml:space="preserve"> the Allen Institute Brain Modeling Toolkit (BMTK)</w:t>
      </w:r>
    </w:p>
    <w:p w14:paraId="3777AFCB" w14:textId="77777777" w:rsidR="00802AD4" w:rsidRDefault="00802AD4" w:rsidP="00802AD4"/>
    <w:p w14:paraId="059FCD6D" w14:textId="77777777" w:rsidR="00802AD4" w:rsidRDefault="00802AD4" w:rsidP="00802AD4">
      <w:pPr>
        <w:pStyle w:val="Heading1"/>
      </w:pPr>
      <w:r>
        <w:t>Installation/Setup</w:t>
      </w:r>
    </w:p>
    <w:p w14:paraId="5E98776F" w14:textId="77777777" w:rsidR="00802AD4" w:rsidRPr="00557C13" w:rsidRDefault="00802AD4" w:rsidP="00802AD4"/>
    <w:p w14:paraId="1A2AB6F1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>You must have Anaconda3 and Neuron installed correctly for BMTK to work. Details at the end of this document.</w:t>
      </w:r>
    </w:p>
    <w:p w14:paraId="0A979540" w14:textId="77777777" w:rsidR="00C15374" w:rsidRDefault="00802AD4" w:rsidP="00C15374">
      <w:pPr>
        <w:pStyle w:val="ListParagraph"/>
        <w:numPr>
          <w:ilvl w:val="0"/>
          <w:numId w:val="1"/>
        </w:numPr>
      </w:pPr>
      <w:r>
        <w:t>You must also install a git client to get the latest BMTK code. Download and install Git for Windows at (</w:t>
      </w:r>
      <w:hyperlink r:id="rId5" w:history="1">
        <w:r w:rsidRPr="003A58DC">
          <w:rPr>
            <w:rStyle w:val="Hyperlink"/>
          </w:rPr>
          <w:t>https://git-scm.com/download/win</w:t>
        </w:r>
      </w:hyperlink>
      <w:r>
        <w:t>) and install with all the default settings.</w:t>
      </w:r>
    </w:p>
    <w:p w14:paraId="0348F7A0" w14:textId="6F116D36" w:rsidR="00802AD4" w:rsidRDefault="00802AD4" w:rsidP="00C15374">
      <w:pPr>
        <w:pStyle w:val="ListParagraph"/>
        <w:numPr>
          <w:ilvl w:val="0"/>
          <w:numId w:val="1"/>
        </w:numPr>
      </w:pPr>
      <w:r>
        <w:t>From the ‘</w:t>
      </w:r>
      <w:r w:rsidRPr="00C15374">
        <w:rPr>
          <w:highlight w:val="yellow"/>
        </w:rPr>
        <w:t>Git Bash</w:t>
      </w:r>
      <w:r>
        <w:t>’ prompt installed earlier execute the following commands:</w:t>
      </w:r>
    </w:p>
    <w:p w14:paraId="215069F4" w14:textId="77777777" w:rsidR="00802AD4" w:rsidRDefault="00802AD4" w:rsidP="00802AD4">
      <w:pPr>
        <w:pStyle w:val="ListParagraph"/>
      </w:pPr>
      <w:r>
        <w:rPr>
          <w:noProof/>
        </w:rPr>
        <w:drawing>
          <wp:inline distT="0" distB="0" distL="0" distR="0" wp14:anchorId="3042EEE4" wp14:editId="12D37580">
            <wp:extent cx="2430780" cy="1036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6B4B" w14:textId="77777777" w:rsidR="00802AD4" w:rsidRDefault="00802AD4" w:rsidP="00802AD4">
      <w:pPr>
        <w:pStyle w:val="ListParagraph"/>
      </w:pPr>
    </w:p>
    <w:p w14:paraId="2909E8D3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C:/Users/&lt;your_username&gt;/Desktop</w:t>
      </w:r>
    </w:p>
    <w:p w14:paraId="7C35B28D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temp_bmtk_install</w:t>
      </w:r>
      <w:proofErr w:type="spellEnd"/>
    </w:p>
    <w:p w14:paraId="330FCB80" w14:textId="77777777" w:rsidR="00802AD4" w:rsidRDefault="00802AD4" w:rsidP="00802AD4">
      <w:pPr>
        <w:pStyle w:val="ListParagraph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temp_btmk_install</w:t>
      </w:r>
      <w:proofErr w:type="spellEnd"/>
    </w:p>
    <w:p w14:paraId="7DACA04B" w14:textId="77777777" w:rsidR="00C15374" w:rsidRDefault="00C15374" w:rsidP="00C15374">
      <w:pPr>
        <w:pStyle w:val="ListParagraph"/>
        <w:rPr>
          <w:rFonts w:ascii="Courier New" w:hAnsi="Courier New" w:cs="Courier New"/>
          <w:highlight w:val="lightGray"/>
        </w:rPr>
      </w:pPr>
      <w:r w:rsidRPr="005F4A40">
        <w:rPr>
          <w:rFonts w:ascii="Courier New" w:hAnsi="Courier New" w:cs="Courier New"/>
          <w:highlight w:val="lightGray"/>
        </w:rPr>
        <w:t xml:space="preserve">git clone </w:t>
      </w:r>
      <w:hyperlink r:id="rId7" w:history="1">
        <w:r w:rsidRPr="005F4A40">
          <w:rPr>
            <w:rStyle w:val="Hyperlink"/>
            <w:rFonts w:ascii="Courier New" w:hAnsi="Courier New" w:cs="Courier New"/>
            <w:highlight w:val="lightGray"/>
          </w:rPr>
          <w:t>https://github.com/AllenInstitute/bmtk</w:t>
        </w:r>
      </w:hyperlink>
    </w:p>
    <w:p w14:paraId="46F79B5F" w14:textId="77777777" w:rsidR="00802AD4" w:rsidRDefault="00802AD4" w:rsidP="00802AD4">
      <w:pPr>
        <w:pStyle w:val="ListParagraph"/>
        <w:rPr>
          <w:rFonts w:ascii="Courier New" w:hAnsi="Courier New" w:cs="Courier New"/>
        </w:rPr>
      </w:pPr>
    </w:p>
    <w:p w14:paraId="241075D6" w14:textId="77777777" w:rsidR="00802AD4" w:rsidRPr="005F4A40" w:rsidRDefault="00802AD4" w:rsidP="00802AD4">
      <w:pPr>
        <w:pStyle w:val="ListParagraph"/>
        <w:rPr>
          <w:rFonts w:ascii="Courier New" w:hAnsi="Courier New" w:cs="Courier New"/>
        </w:rPr>
      </w:pPr>
      <w:r w:rsidRPr="005A3734">
        <w:rPr>
          <w:rFonts w:ascii="Courier New" w:hAnsi="Courier New" w:cs="Courier New"/>
          <w:highlight w:val="lightGray"/>
        </w:rPr>
        <w:t>Now close the Git Bash Window</w:t>
      </w:r>
    </w:p>
    <w:p w14:paraId="268562EB" w14:textId="77777777" w:rsidR="00802AD4" w:rsidRDefault="00802AD4" w:rsidP="00802AD4">
      <w:pPr>
        <w:pStyle w:val="ListParagraph"/>
      </w:pPr>
    </w:p>
    <w:p w14:paraId="6630927B" w14:textId="5D94F555" w:rsidR="00802AD4" w:rsidRDefault="00802AD4" w:rsidP="00802AD4">
      <w:pPr>
        <w:pStyle w:val="ListParagraph"/>
        <w:numPr>
          <w:ilvl w:val="0"/>
          <w:numId w:val="1"/>
        </w:numPr>
      </w:pPr>
      <w:r>
        <w:t xml:space="preserve">Next, run </w:t>
      </w:r>
      <w:r w:rsidRPr="00DC54E5">
        <w:rPr>
          <w:b/>
        </w:rPr>
        <w:t>setup</w:t>
      </w:r>
      <w:r>
        <w:t xml:space="preserve"> and </w:t>
      </w:r>
      <w:r w:rsidRPr="00DC54E5">
        <w:rPr>
          <w:b/>
        </w:rPr>
        <w:t>install</w:t>
      </w:r>
      <w:r>
        <w:t xml:space="preserve"> from the </w:t>
      </w:r>
      <w:r w:rsidRPr="00201914">
        <w:rPr>
          <w:b/>
          <w:highlight w:val="yellow"/>
        </w:rPr>
        <w:t>Anaconda Prompt</w:t>
      </w:r>
      <w:r>
        <w:t xml:space="preserve"> (</w:t>
      </w:r>
      <w:r w:rsidR="002368F6">
        <w:t>We will also e</w:t>
      </w:r>
      <w:r>
        <w:t xml:space="preserve">nsure that </w:t>
      </w:r>
      <w:r w:rsidRPr="003D5E60">
        <w:rPr>
          <w:b/>
        </w:rPr>
        <w:t xml:space="preserve">old versions </w:t>
      </w:r>
      <w:r w:rsidR="002368F6">
        <w:rPr>
          <w:b/>
        </w:rPr>
        <w:t xml:space="preserve">of BMTK </w:t>
      </w:r>
      <w:r w:rsidRPr="003D5E60">
        <w:rPr>
          <w:b/>
        </w:rPr>
        <w:t>are removed too</w:t>
      </w:r>
      <w:r>
        <w:t>)</w:t>
      </w:r>
    </w:p>
    <w:p w14:paraId="707072F7" w14:textId="77777777" w:rsidR="00802AD4" w:rsidRDefault="00802AD4" w:rsidP="00802AD4">
      <w:pPr>
        <w:pStyle w:val="ListParagraph"/>
      </w:pPr>
      <w:r>
        <w:rPr>
          <w:noProof/>
        </w:rPr>
        <w:drawing>
          <wp:inline distT="0" distB="0" distL="0" distR="0" wp14:anchorId="554F6CB7" wp14:editId="630A91AE">
            <wp:extent cx="2468880" cy="1059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585B" w14:textId="26532CBA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C:\Users\&lt;your_username&gt;\Desktop\temp_bmtk_install</w:t>
      </w:r>
      <w:r w:rsidR="00C15374">
        <w:rPr>
          <w:rFonts w:ascii="Courier New" w:hAnsi="Courier New" w:cs="Courier New"/>
          <w:highlight w:val="lightGray"/>
        </w:rPr>
        <w:t>\bmtk</w:t>
      </w:r>
    </w:p>
    <w:p w14:paraId="400560D1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pip uninstall </w:t>
      </w:r>
      <w:proofErr w:type="spellStart"/>
      <w:r>
        <w:rPr>
          <w:rFonts w:ascii="Courier New" w:hAnsi="Courier New" w:cs="Courier New"/>
          <w:highlight w:val="lightGray"/>
        </w:rPr>
        <w:t>bmtk</w:t>
      </w:r>
      <w:proofErr w:type="spellEnd"/>
    </w:p>
    <w:p w14:paraId="29600FE3" w14:textId="5FE7A081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python setup.py install</w:t>
      </w:r>
    </w:p>
    <w:p w14:paraId="654E48C3" w14:textId="77777777" w:rsidR="00802AD4" w:rsidRDefault="00802AD4" w:rsidP="00802AD4">
      <w:pPr>
        <w:ind w:left="720"/>
        <w:rPr>
          <w:rFonts w:ascii="Courier New" w:hAnsi="Courier New" w:cs="Courier New"/>
          <w:highlight w:val="lightGray"/>
        </w:rPr>
      </w:pPr>
    </w:p>
    <w:p w14:paraId="074A3DC1" w14:textId="77777777" w:rsidR="00802AD4" w:rsidRDefault="00802AD4" w:rsidP="00802AD4">
      <w:pPr>
        <w:ind w:left="720"/>
        <w:rPr>
          <w:rFonts w:ascii="Courier New" w:hAnsi="Courier New" w:cs="Courier New"/>
        </w:rPr>
      </w:pPr>
      <w:r w:rsidRPr="003D5E60">
        <w:rPr>
          <w:rFonts w:ascii="Courier New" w:hAnsi="Courier New" w:cs="Courier New"/>
          <w:highlight w:val="yellow"/>
        </w:rPr>
        <w:t xml:space="preserve">You can now safely delete the </w:t>
      </w:r>
      <w:proofErr w:type="spellStart"/>
      <w:r w:rsidRPr="003D5E60">
        <w:rPr>
          <w:rFonts w:ascii="Courier New" w:hAnsi="Courier New" w:cs="Courier New"/>
          <w:highlight w:val="yellow"/>
        </w:rPr>
        <w:t>temp_bmtk_install</w:t>
      </w:r>
      <w:proofErr w:type="spellEnd"/>
      <w:r w:rsidRPr="003D5E60">
        <w:rPr>
          <w:rFonts w:ascii="Courier New" w:hAnsi="Courier New" w:cs="Courier New"/>
          <w:highlight w:val="yellow"/>
        </w:rPr>
        <w:t xml:space="preserve"> directory</w:t>
      </w:r>
      <w:r>
        <w:rPr>
          <w:rFonts w:ascii="Courier New" w:hAnsi="Courier New" w:cs="Courier New"/>
          <w:highlight w:val="yellow"/>
        </w:rPr>
        <w:t xml:space="preserve"> using</w:t>
      </w:r>
      <w:r w:rsidRPr="005A3734">
        <w:rPr>
          <w:rFonts w:ascii="Courier New" w:hAnsi="Courier New" w:cs="Courier New"/>
          <w:highlight w:val="yellow"/>
        </w:rPr>
        <w:t xml:space="preserve"> </w:t>
      </w:r>
      <w:r>
        <w:rPr>
          <w:rFonts w:ascii="Courier New" w:hAnsi="Courier New" w:cs="Courier New"/>
          <w:highlight w:val="yellow"/>
        </w:rPr>
        <w:t xml:space="preserve">the command </w:t>
      </w:r>
    </w:p>
    <w:p w14:paraId="5BEBC27C" w14:textId="77E27409" w:rsidR="00C15374" w:rsidRDefault="00C15374" w:rsidP="00C1537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</w:t>
      </w:r>
      <w:proofErr w:type="gramStart"/>
      <w:r>
        <w:rPr>
          <w:rFonts w:ascii="Courier New" w:hAnsi="Courier New" w:cs="Courier New"/>
          <w:highlight w:val="lightGray"/>
        </w:rPr>
        <w:t xml:space="preserve"> ..</w:t>
      </w:r>
      <w:proofErr w:type="gramEnd"/>
      <w:r w:rsidR="00BF4557">
        <w:rPr>
          <w:rFonts w:ascii="Courier New" w:hAnsi="Courier New" w:cs="Courier New"/>
          <w:highlight w:val="lightGray"/>
        </w:rPr>
        <w:t>/</w:t>
      </w:r>
      <w:r>
        <w:rPr>
          <w:rFonts w:ascii="Courier New" w:hAnsi="Courier New" w:cs="Courier New"/>
          <w:highlight w:val="lightGray"/>
        </w:rPr>
        <w:t>..</w:t>
      </w:r>
    </w:p>
    <w:p w14:paraId="462FD195" w14:textId="77777777" w:rsidR="00802AD4" w:rsidRPr="00593AD3" w:rsidRDefault="00802AD4" w:rsidP="00802AD4">
      <w:pPr>
        <w:ind w:left="720"/>
        <w:rPr>
          <w:rFonts w:ascii="Courier New" w:hAnsi="Courier New" w:cs="Courier New"/>
        </w:rPr>
      </w:pPr>
      <w:proofErr w:type="spellStart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>rd</w:t>
      </w:r>
      <w:proofErr w:type="spellEnd"/>
      <w:r w:rsidRPr="00C11D99">
        <w:rPr>
          <w:rFonts w:ascii="Courier New" w:eastAsia="Times New Roman" w:hAnsi="Courier New" w:cs="Courier New"/>
          <w:color w:val="242729"/>
          <w:sz w:val="20"/>
          <w:szCs w:val="20"/>
          <w:highlight w:val="lightGray"/>
          <w:bdr w:val="none" w:sz="0" w:space="0" w:color="auto" w:frame="1"/>
          <w:shd w:val="clear" w:color="auto" w:fill="EFF0F1"/>
        </w:rPr>
        <w:t xml:space="preserve"> /s /q </w:t>
      </w:r>
      <w:r w:rsidRPr="00C11D99">
        <w:rPr>
          <w:rFonts w:ascii="Courier New" w:hAnsi="Courier New" w:cs="Courier New"/>
          <w:highlight w:val="lightGray"/>
        </w:rPr>
        <w:t>C:\</w:t>
      </w:r>
      <w:r>
        <w:rPr>
          <w:rFonts w:ascii="Courier New" w:hAnsi="Courier New" w:cs="Courier New"/>
          <w:highlight w:val="lightGray"/>
        </w:rPr>
        <w:t>Users\&lt;</w:t>
      </w:r>
      <w:bookmarkStart w:id="0" w:name="_GoBack"/>
      <w:bookmarkEnd w:id="0"/>
      <w:r>
        <w:rPr>
          <w:rFonts w:ascii="Courier New" w:hAnsi="Courier New" w:cs="Courier New"/>
          <w:highlight w:val="lightGray"/>
        </w:rPr>
        <w:t>your_username&gt;\Desktop\temp_bmtk_install</w:t>
      </w:r>
    </w:p>
    <w:p w14:paraId="33880B02" w14:textId="77777777" w:rsidR="00802AD4" w:rsidRPr="005F4A40" w:rsidRDefault="00802AD4" w:rsidP="00802AD4">
      <w:pPr>
        <w:ind w:left="720"/>
        <w:rPr>
          <w:rFonts w:ascii="Courier New" w:hAnsi="Courier New" w:cs="Courier New"/>
          <w:highlight w:val="lightGray"/>
        </w:rPr>
      </w:pPr>
    </w:p>
    <w:p w14:paraId="051B2951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 xml:space="preserve">Now that BTMK is installed, visit the directory you want to </w:t>
      </w:r>
      <w:r w:rsidRPr="00DC54E5">
        <w:rPr>
          <w:b/>
        </w:rPr>
        <w:t>build</w:t>
      </w:r>
      <w:r>
        <w:t xml:space="preserve"> your model in and run BMTK’s directory setup. The network directory is where the node/edge configuration files will sit. For example, the following will change directory to your desktop, create a project directory (</w:t>
      </w:r>
      <w:proofErr w:type="spellStart"/>
      <w:r>
        <w:t>bmtk_model</w:t>
      </w:r>
      <w:proofErr w:type="spellEnd"/>
      <w:r>
        <w:t xml:space="preserve">), create a network directory for </w:t>
      </w:r>
      <w:proofErr w:type="spellStart"/>
      <w:r>
        <w:t>btmk</w:t>
      </w:r>
      <w:proofErr w:type="spellEnd"/>
      <w:r>
        <w:t xml:space="preserve"> to use, and initialize the directory for your further customization. </w:t>
      </w:r>
      <w:r w:rsidRPr="00C4278F">
        <w:rPr>
          <w:b/>
          <w:highlight w:val="yellow"/>
        </w:rPr>
        <w:t>This step will only be run once!</w:t>
      </w:r>
    </w:p>
    <w:p w14:paraId="7E0CB6E1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cd C:\Users\&lt;your_username&gt;\Desktop</w:t>
      </w:r>
    </w:p>
    <w:p w14:paraId="48D0C741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0C78E9A6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my_bmtk_model</w:t>
      </w:r>
      <w:proofErr w:type="spellEnd"/>
    </w:p>
    <w:p w14:paraId="15A84166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proofErr w:type="spellStart"/>
      <w:r>
        <w:rPr>
          <w:rFonts w:ascii="Courier New" w:hAnsi="Courier New" w:cs="Courier New"/>
          <w:highlight w:val="lightGray"/>
        </w:rPr>
        <w:t>mkdir</w:t>
      </w:r>
      <w:proofErr w:type="spellEnd"/>
      <w:r>
        <w:rPr>
          <w:rFonts w:ascii="Courier New" w:hAnsi="Courier New" w:cs="Courier New"/>
          <w:highlight w:val="lightGray"/>
        </w:rPr>
        <w:t xml:space="preserve"> network</w:t>
      </w:r>
    </w:p>
    <w:p w14:paraId="72E1B374" w14:textId="77777777" w:rsidR="00802AD4" w:rsidRDefault="00802AD4" w:rsidP="00802AD4">
      <w:pPr>
        <w:spacing w:after="0"/>
        <w:ind w:left="720"/>
        <w:rPr>
          <w:rFonts w:ascii="Courier New" w:hAnsi="Courier New" w:cs="Courier New"/>
          <w:highlight w:val="lightGray"/>
        </w:rPr>
      </w:pPr>
      <w:r w:rsidRPr="00DC54E5">
        <w:rPr>
          <w:rFonts w:ascii="Courier New" w:hAnsi="Courier New" w:cs="Courier New"/>
          <w:highlight w:val="lightGray"/>
        </w:rPr>
        <w:t xml:space="preserve">python -m </w:t>
      </w:r>
      <w:proofErr w:type="spellStart"/>
      <w:r w:rsidRPr="00DC54E5">
        <w:rPr>
          <w:rFonts w:ascii="Courier New" w:hAnsi="Courier New" w:cs="Courier New"/>
          <w:highlight w:val="lightGray"/>
        </w:rPr>
        <w:t>bmtk.utils.sim_setup</w:t>
      </w:r>
      <w:proofErr w:type="spellEnd"/>
      <w:r w:rsidRPr="00DC54E5">
        <w:rPr>
          <w:rFonts w:ascii="Courier New" w:hAnsi="Courier New" w:cs="Courier New"/>
          <w:highlight w:val="lightGray"/>
        </w:rPr>
        <w:t xml:space="preserve"> -</w:t>
      </w:r>
      <w:proofErr w:type="gramStart"/>
      <w:r w:rsidRPr="00DC54E5">
        <w:rPr>
          <w:rFonts w:ascii="Courier New" w:hAnsi="Courier New" w:cs="Courier New"/>
          <w:highlight w:val="lightGray"/>
        </w:rPr>
        <w:t>n</w:t>
      </w:r>
      <w:r>
        <w:rPr>
          <w:rFonts w:ascii="Courier New" w:hAnsi="Courier New" w:cs="Courier New"/>
          <w:highlight w:val="lightGray"/>
        </w:rPr>
        <w:t xml:space="preserve"> .</w:t>
      </w:r>
      <w:proofErr w:type="gramEnd"/>
      <w:r>
        <w:rPr>
          <w:rFonts w:ascii="Courier New" w:hAnsi="Courier New" w:cs="Courier New"/>
          <w:highlight w:val="lightGray"/>
        </w:rPr>
        <w:t>/network</w:t>
      </w:r>
      <w:r w:rsidRPr="00DC54E5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DC54E5">
        <w:rPr>
          <w:rFonts w:ascii="Courier New" w:hAnsi="Courier New" w:cs="Courier New"/>
          <w:highlight w:val="lightGray"/>
        </w:rPr>
        <w:t>bionet</w:t>
      </w:r>
      <w:proofErr w:type="spellEnd"/>
    </w:p>
    <w:p w14:paraId="57AE5B55" w14:textId="77777777" w:rsidR="00802AD4" w:rsidRPr="00DC54E5" w:rsidRDefault="00802AD4" w:rsidP="00802AD4">
      <w:pPr>
        <w:ind w:left="720"/>
        <w:rPr>
          <w:rFonts w:ascii="Courier New" w:hAnsi="Courier New" w:cs="Courier New"/>
        </w:rPr>
      </w:pPr>
    </w:p>
    <w:p w14:paraId="56F29ED3" w14:textId="77777777" w:rsidR="00802AD4" w:rsidRDefault="00802AD4" w:rsidP="00802AD4">
      <w:pPr>
        <w:pStyle w:val="ListParagraph"/>
        <w:numPr>
          <w:ilvl w:val="0"/>
          <w:numId w:val="1"/>
        </w:numPr>
      </w:pPr>
      <w:r>
        <w:t>In Windows you may be met with compilation errors like the following:</w:t>
      </w:r>
    </w:p>
    <w:p w14:paraId="34C3E16A" w14:textId="77777777" w:rsidR="00802AD4" w:rsidRPr="00C11D99" w:rsidRDefault="00802AD4" w:rsidP="00802AD4">
      <w:pPr>
        <w:pStyle w:val="ListParagraph"/>
        <w:rPr>
          <w:rFonts w:ascii="Courier New" w:hAnsi="Courier New" w:cs="Courier New"/>
          <w:color w:val="FFFFFF" w:themeColor="background1"/>
          <w:highlight w:val="black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C:\Users\Tyler\Desktop\my_bmtk_model\biophys_components\mechanisms</w:t>
      </w:r>
    </w:p>
    <w:p w14:paraId="59AB7466" w14:textId="77777777" w:rsidR="00802AD4" w:rsidRPr="00C11D99" w:rsidRDefault="00802AD4" w:rsidP="00802AD4">
      <w:pPr>
        <w:pStyle w:val="ListParagraph"/>
        <w:rPr>
          <w:rFonts w:ascii="Courier New" w:hAnsi="Courier New" w:cs="Courier New"/>
          <w:color w:val="FFFFFF" w:themeColor="background1"/>
        </w:rPr>
      </w:pPr>
      <w:r w:rsidRPr="00C11D99">
        <w:rPr>
          <w:rFonts w:ascii="Courier New" w:hAnsi="Courier New" w:cs="Courier New"/>
          <w:color w:val="FFFFFF" w:themeColor="background1"/>
          <w:highlight w:val="black"/>
        </w:rPr>
        <w:t>Was unable to compile mechanism in $COMPONENTS_DIR/mechanisms</w:t>
      </w:r>
    </w:p>
    <w:p w14:paraId="219D658B" w14:textId="77777777" w:rsidR="00802AD4" w:rsidRDefault="00802AD4" w:rsidP="00802AD4">
      <w:pPr>
        <w:pStyle w:val="ListParagraph"/>
      </w:pPr>
    </w:p>
    <w:p w14:paraId="2E4D3BF8" w14:textId="77777777" w:rsidR="00802AD4" w:rsidRDefault="00802AD4" w:rsidP="00802AD4">
      <w:pPr>
        <w:pStyle w:val="ListParagraph"/>
      </w:pPr>
      <w:r>
        <w:t xml:space="preserve">This is normal. You will need to compile your mod files any time they change. Run </w:t>
      </w:r>
      <w:proofErr w:type="spellStart"/>
      <w:r w:rsidRPr="00C11D99">
        <w:rPr>
          <w:highlight w:val="yellow"/>
        </w:rPr>
        <w:t>mknrndll</w:t>
      </w:r>
      <w:proofErr w:type="spellEnd"/>
      <w:r>
        <w:t xml:space="preserve"> in the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modfiles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r>
        <w:t xml:space="preserve">) directory then copy the resulting </w:t>
      </w:r>
      <w:proofErr w:type="spellStart"/>
      <w:r>
        <w:t>dll</w:t>
      </w:r>
      <w:proofErr w:type="spellEnd"/>
      <w:r>
        <w:t xml:space="preserve"> file to the parent directory (</w:t>
      </w:r>
      <w:r w:rsidRPr="009D4D76">
        <w:rPr>
          <w:rFonts w:ascii="Courier New" w:hAnsi="Courier New" w:cs="Courier New"/>
          <w:shd w:val="clear" w:color="auto" w:fill="D9D9D9" w:themeFill="background1" w:themeFillShade="D9"/>
        </w:rPr>
        <w:t>\</w:t>
      </w:r>
      <w:proofErr w:type="spellStart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biophys_components</w:t>
      </w:r>
      <w:proofErr w:type="spellEnd"/>
      <w:r w:rsidRPr="009D4D76">
        <w:rPr>
          <w:rFonts w:ascii="Courier New" w:hAnsi="Courier New" w:cs="Courier New"/>
          <w:shd w:val="clear" w:color="auto" w:fill="D9D9D9" w:themeFill="background1" w:themeFillShade="D9"/>
        </w:rPr>
        <w:t>\mechanisms\</w:t>
      </w:r>
      <w:r>
        <w:t>)</w:t>
      </w:r>
    </w:p>
    <w:p w14:paraId="640274F4" w14:textId="77777777" w:rsidR="00802AD4" w:rsidRDefault="00802AD4" w:rsidP="00802AD4"/>
    <w:p w14:paraId="37596893" w14:textId="77777777" w:rsidR="00802AD4" w:rsidRDefault="00802AD4" w:rsidP="00802AD4"/>
    <w:p w14:paraId="7C0DA7BD" w14:textId="628E5CFF" w:rsidR="00802AD4" w:rsidRDefault="00802AD4" w:rsidP="00802AD4"/>
    <w:p w14:paraId="0A92974E" w14:textId="34C337B2" w:rsidR="00C15374" w:rsidRDefault="00C15374" w:rsidP="00802AD4"/>
    <w:p w14:paraId="403C6F85" w14:textId="698F2292" w:rsidR="00C15374" w:rsidRDefault="00C15374" w:rsidP="00802AD4"/>
    <w:p w14:paraId="332E3267" w14:textId="0E505A76" w:rsidR="00C15374" w:rsidRDefault="00C15374" w:rsidP="00802AD4"/>
    <w:p w14:paraId="3BAB0775" w14:textId="2B49DBE3" w:rsidR="00C15374" w:rsidRDefault="00C15374" w:rsidP="00802AD4"/>
    <w:p w14:paraId="4B8558C6" w14:textId="55AB7E71" w:rsidR="00C15374" w:rsidRDefault="00C15374" w:rsidP="00802AD4"/>
    <w:p w14:paraId="2F1E9F13" w14:textId="44C97691" w:rsidR="00C15374" w:rsidRDefault="00C15374" w:rsidP="00802AD4"/>
    <w:p w14:paraId="7FD66A45" w14:textId="5FB7D1D9" w:rsidR="00C15374" w:rsidRDefault="00C15374" w:rsidP="00802AD4"/>
    <w:p w14:paraId="29FA6A8B" w14:textId="06D621E1" w:rsidR="00C15374" w:rsidRDefault="00C15374" w:rsidP="00802AD4"/>
    <w:p w14:paraId="5FDE5DDF" w14:textId="77777777" w:rsidR="00C15374" w:rsidRDefault="00C15374" w:rsidP="00802AD4"/>
    <w:p w14:paraId="3F11ECD7" w14:textId="23F17429" w:rsidR="00F61F6B" w:rsidRDefault="00BF4557"/>
    <w:p w14:paraId="4BCE8A31" w14:textId="77777777" w:rsidR="0013283E" w:rsidRDefault="0013283E" w:rsidP="0013283E"/>
    <w:p w14:paraId="4D985B35" w14:textId="77777777" w:rsidR="0013283E" w:rsidRDefault="0013283E" w:rsidP="0013283E">
      <w:pPr>
        <w:pStyle w:val="Heading1"/>
      </w:pPr>
      <w:r>
        <w:lastRenderedPageBreak/>
        <w:t>Anaconda/Neuron Installation</w:t>
      </w:r>
    </w:p>
    <w:p w14:paraId="68EFDF30" w14:textId="77777777" w:rsidR="0013283E" w:rsidRDefault="0013283E" w:rsidP="0013283E"/>
    <w:p w14:paraId="5552139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Anaconda3 (</w:t>
      </w:r>
      <w:hyperlink r:id="rId9" w:anchor="download" w:history="1">
        <w:r w:rsidRPr="003A58DC">
          <w:rPr>
            <w:rStyle w:val="Hyperlink"/>
          </w:rPr>
          <w:t>https://www.anaconda.com/download/#download</w:t>
        </w:r>
      </w:hyperlink>
      <w:r>
        <w:t>)</w:t>
      </w:r>
    </w:p>
    <w:p w14:paraId="48C6A248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Download and install Neuron (</w:t>
      </w:r>
      <w:hyperlink r:id="rId10" w:history="1">
        <w:r w:rsidRPr="003A58DC">
          <w:rPr>
            <w:rStyle w:val="Hyperlink"/>
          </w:rPr>
          <w:t>https://www.neuron.yale.edu/neuron/download</w:t>
        </w:r>
      </w:hyperlink>
      <w:r>
        <w:t>)</w:t>
      </w:r>
    </w:p>
    <w:p w14:paraId="074C8BDC" w14:textId="77777777" w:rsidR="0013283E" w:rsidRDefault="0013283E" w:rsidP="0013283E">
      <w:pPr>
        <w:pStyle w:val="ListParagraph"/>
        <w:numPr>
          <w:ilvl w:val="0"/>
          <w:numId w:val="2"/>
        </w:numPr>
      </w:pPr>
      <w:r>
        <w:t>Ensure your environment variables are set</w:t>
      </w:r>
    </w:p>
    <w:p w14:paraId="1E9E3963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Type ‘control in the windows search bar and click control panel</w:t>
      </w:r>
    </w:p>
    <w:p w14:paraId="370C42DD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 and security</w:t>
      </w:r>
    </w:p>
    <w:p w14:paraId="6C6DDF17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system</w:t>
      </w:r>
    </w:p>
    <w:p w14:paraId="4E146825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51B0B8A3" wp14:editId="03A8335D">
            <wp:extent cx="3060736" cy="173736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763" cy="1741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C37C4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‘advanced system settings’</w:t>
      </w:r>
    </w:p>
    <w:p w14:paraId="242462B9" w14:textId="77777777" w:rsidR="0013283E" w:rsidRDefault="0013283E" w:rsidP="0013283E">
      <w:pPr>
        <w:pStyle w:val="ListParagraph"/>
        <w:ind w:left="1440"/>
      </w:pPr>
      <w:r>
        <w:rPr>
          <w:noProof/>
        </w:rPr>
        <w:drawing>
          <wp:inline distT="0" distB="0" distL="0" distR="0" wp14:anchorId="66C72AB5" wp14:editId="01BE5D3D">
            <wp:extent cx="1859280" cy="2314830"/>
            <wp:effectExtent l="19050" t="19050" r="2667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753" cy="233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C2B40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>Click ‘Environment Variables’</w:t>
      </w:r>
    </w:p>
    <w:p w14:paraId="5943FA22" w14:textId="77777777" w:rsidR="0013283E" w:rsidRDefault="0013283E" w:rsidP="0013283E">
      <w:pPr>
        <w:pStyle w:val="ListParagraph"/>
        <w:numPr>
          <w:ilvl w:val="1"/>
          <w:numId w:val="2"/>
        </w:numPr>
      </w:pPr>
      <w:r>
        <w:t xml:space="preserve">Ensure that </w:t>
      </w:r>
      <w:r w:rsidRPr="0013283E">
        <w:rPr>
          <w:highlight w:val="yellow"/>
        </w:rPr>
        <w:t xml:space="preserve">‘NEURONHOME’ </w:t>
      </w:r>
      <w:r>
        <w:t xml:space="preserve">and </w:t>
      </w:r>
      <w:r w:rsidRPr="0013283E">
        <w:rPr>
          <w:highlight w:val="yellow"/>
        </w:rPr>
        <w:t xml:space="preserve">‘PYTHONPATH’ </w:t>
      </w:r>
      <w:r>
        <w:t>exist and point to the correct install locations</w:t>
      </w:r>
    </w:p>
    <w:p w14:paraId="01021ED7" w14:textId="4297924F" w:rsidR="0013283E" w:rsidRDefault="0013283E" w:rsidP="00F22D71">
      <w:pPr>
        <w:pStyle w:val="ListParagraph"/>
        <w:ind w:left="1440"/>
      </w:pPr>
      <w:r>
        <w:rPr>
          <w:noProof/>
        </w:rPr>
        <w:drawing>
          <wp:inline distT="0" distB="0" distL="0" distR="0" wp14:anchorId="7F0BADD2" wp14:editId="75438B89">
            <wp:extent cx="3246120" cy="1543785"/>
            <wp:effectExtent l="19050" t="19050" r="114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536" cy="1551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3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85BFC"/>
    <w:multiLevelType w:val="hybridMultilevel"/>
    <w:tmpl w:val="C7ACB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341A"/>
    <w:multiLevelType w:val="hybridMultilevel"/>
    <w:tmpl w:val="0ACA4D68"/>
    <w:lvl w:ilvl="0" w:tplc="299836B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835B8"/>
    <w:multiLevelType w:val="hybridMultilevel"/>
    <w:tmpl w:val="7D82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FE"/>
    <w:rsid w:val="0013283E"/>
    <w:rsid w:val="002134FE"/>
    <w:rsid w:val="002368F6"/>
    <w:rsid w:val="007164E7"/>
    <w:rsid w:val="00802AD4"/>
    <w:rsid w:val="00BF4557"/>
    <w:rsid w:val="00C15374"/>
    <w:rsid w:val="00E82908"/>
    <w:rsid w:val="00F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2A00"/>
  <w15:chartTrackingRefBased/>
  <w15:docId w15:val="{802C4D52-7C29-43D8-9E36-B1D2A2DE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AD4"/>
  </w:style>
  <w:style w:type="paragraph" w:styleId="Heading1">
    <w:name w:val="heading 1"/>
    <w:basedOn w:val="Normal"/>
    <w:next w:val="Normal"/>
    <w:link w:val="Heading1Char"/>
    <w:uiPriority w:val="9"/>
    <w:qFormat/>
    <w:rsid w:val="00802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D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2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llenInstitute/bmt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-scm.com/download/w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euron.yale.edu/neuron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7</cp:revision>
  <dcterms:created xsi:type="dcterms:W3CDTF">2018-12-31T23:37:00Z</dcterms:created>
  <dcterms:modified xsi:type="dcterms:W3CDTF">2019-01-02T19:30:00Z</dcterms:modified>
</cp:coreProperties>
</file>